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both"/>
        <w:rPr>
          <w:b w:val="1"/>
        </w:rPr>
      </w:pPr>
      <w:ins w:author="Sophie Kemper" w:id="0" w:date="2018-06-14T08:34:57Z">
        <w:r w:rsidDel="00000000" w:rsidR="00000000" w:rsidRPr="00000000">
          <w:rPr>
            <w:b w:val="1"/>
            <w:rtl w:val="0"/>
            <w:rPrChange w:author="Sophie Kemper" w:id="1" w:date="2018-06-14T08:34:57Z">
              <w:rPr>
                <w:rFonts w:ascii="Arial" w:cs="Arial" w:eastAsia="Arial" w:hAnsi="Arial"/>
                <w:b w:val="0"/>
                <w:i w:val="0"/>
                <w:smallCaps w:val="0"/>
                <w:strike w:val="0"/>
                <w:color w:val="000000"/>
                <w:sz w:val="22"/>
                <w:szCs w:val="22"/>
                <w:u w:val="none"/>
                <w:shd w:fill="auto" w:val="clear"/>
                <w:vertAlign w:val="baseline"/>
              </w:rPr>
            </w:rPrChange>
          </w:rPr>
          <w:t xml:space="preserve"> </w:t>
        </w:r>
      </w:ins>
      <w:r w:rsidDel="00000000" w:rsidR="00000000" w:rsidRPr="00000000">
        <w:rPr>
          <w:b w:val="1"/>
          <w:rtl w:val="0"/>
        </w:rPr>
        <w:t xml:space="preserve">Informatie Vlaanderen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Havenlaan 88</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1000 Brussel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T </w:t>
      </w:r>
      <w:r w:rsidDel="00000000" w:rsidR="00000000" w:rsidRPr="00000000">
        <w:rPr>
          <w:rtl w:val="0"/>
        </w:rPr>
        <w:t xml:space="preserve">+32 (0)2 553 72 02</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Koningin Maria Hendrikaplein 70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9000 Gent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T</w:t>
      </w:r>
      <w:r w:rsidDel="00000000" w:rsidR="00000000" w:rsidRPr="00000000">
        <w:rPr>
          <w:rtl w:val="0"/>
        </w:rPr>
        <w:t xml:space="preserve"> +32 (0)9 276 15 00</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both"/>
        <w:rPr/>
      </w:pPr>
      <w:hyperlink r:id="rId6">
        <w:r w:rsidDel="00000000" w:rsidR="00000000" w:rsidRPr="00000000">
          <w:rPr>
            <w:rFonts w:ascii="Calibri" w:cs="Calibri" w:eastAsia="Calibri" w:hAnsi="Calibri"/>
            <w:color w:val="3c96be"/>
            <w:u w:val="single"/>
            <w:rtl w:val="0"/>
          </w:rPr>
          <w:t xml:space="preserve">informatie.vlaanderen@vlaanderen.be</w:t>
        </w:r>
      </w:hyperlink>
      <w:r w:rsidDel="00000000" w:rsidR="00000000" w:rsidRPr="00000000">
        <w:fldChar w:fldCharType="begin"/>
        <w:instrText xml:space="preserve"> HYPERLINK "mailto:informatie.vlaanderen@vlaanderen.be" </w:instrText>
        <w:fldChar w:fldCharType="separate"/>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A">
      <w:pPr>
        <w:pStyle w:val="Subtitle"/>
        <w:pBdr>
          <w:top w:space="0" w:sz="0" w:val="nil"/>
          <w:left w:space="0" w:sz="0" w:val="nil"/>
          <w:bottom w:space="0" w:sz="0" w:val="nil"/>
          <w:right w:space="0" w:sz="0" w:val="nil"/>
          <w:between w:space="0" w:sz="0" w:val="nil"/>
        </w:pBdr>
        <w:shd w:fill="auto" w:val="clear"/>
        <w:contextualSpacing w:val="0"/>
        <w:jc w:val="left"/>
        <w:rPr/>
      </w:pPr>
      <w:r w:rsidDel="00000000" w:rsidR="00000000" w:rsidRPr="00000000">
        <w:fldChar w:fldCharType="end"/>
      </w:r>
      <w:r w:rsidDel="00000000" w:rsidR="00000000" w:rsidRPr="00000000">
        <w:rPr>
          <w:b w:val="1"/>
          <w:color w:val="fff200"/>
          <w:rtl w:val="0"/>
        </w:rPr>
        <w:t xml:space="preserve">///</w:t>
      </w:r>
      <w:r w:rsidDel="00000000" w:rsidR="00000000" w:rsidRPr="00000000">
        <w:rPr>
          <w:rtl w:val="0"/>
        </w:rPr>
        <w:t xml:space="preserve"> OSLO Hypermedia Standaard - Publieke Werkgroepsessie 1</w:t>
      </w:r>
      <w:r w:rsidDel="00000000" w:rsidR="00000000" w:rsidRPr="00000000">
        <w:rPr>
          <w:sz w:val="52"/>
          <w:szCs w:val="52"/>
          <w:rtl w:val="0"/>
        </w:rPr>
        <w:tab/>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b w:val="1"/>
          <w:color w:val="fff200"/>
        </w:rPr>
      </w:pPr>
      <w:r w:rsidDel="00000000" w:rsidR="00000000" w:rsidRPr="00000000">
        <w:rPr>
          <w:b w:val="1"/>
          <w:color w:val="fff200"/>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i w:val="1"/>
          <w:rtl w:val="0"/>
        </w:rPr>
        <w:t xml:space="preserve">Datum: 30/05/2018</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i w:val="1"/>
          <w:rtl w:val="0"/>
        </w:rPr>
        <w:t xml:space="preserve">Locatie: Herman Teirlinckgebouw, Brussel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i w:val="1"/>
          <w:rtl w:val="0"/>
        </w:rPr>
        <w:t xml:space="preserve">Aanwezig</w:t>
      </w:r>
      <w:r w:rsidDel="00000000" w:rsidR="00000000" w:rsidRPr="00000000">
        <w:rPr>
          <w:i w:val="1"/>
          <w:rtl w:val="0"/>
        </w:rPr>
        <w:t xml:space="preserve">: </w:t>
      </w:r>
      <w:r w:rsidDel="00000000" w:rsidR="00000000" w:rsidRPr="00000000">
        <w:rPr>
          <w:i w:val="1"/>
          <w:rtl w:val="0"/>
        </w:rPr>
        <w:t xml:space="preserve"> Guy Rammant (Cevi NV), Toon Timbermont (Skryv), Henk Vanderstraeten (AIV), Barry Nauta (AIV), Dirk Forier (AIV), Isabelle Piette (AWV), Yannic de Meyer (Digipolis), Pieter Colpaert (Imec), Jens Scheerlinck (PwC/AIV), Koen Van Doele (OE), Raf Buyle (AIV), Marc Bruyland (BOSA DT), Tony Vanderstraete (AIV), Geraldine Nolf (AIV), Tomas Fülopp (AIV), Louis Gistelinck (WVL), Niels Vandekeybus (RPIO), Aad Versteden (RPIO), Ziggy Vanlishout (AIV), Sarah Carron (AIV)</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i w:val="1"/>
          <w:rtl w:val="0"/>
        </w:rPr>
        <w:t xml:space="preserve">Bijlagen: </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720" w:hanging="360"/>
        <w:contextualSpacing w:val="1"/>
        <w:jc w:val="both"/>
        <w:rPr>
          <w:i w:val="1"/>
          <w:u w:val="none"/>
        </w:rPr>
      </w:pPr>
      <w:hyperlink r:id="rId7">
        <w:r w:rsidDel="00000000" w:rsidR="00000000" w:rsidRPr="00000000">
          <w:rPr>
            <w:i w:val="1"/>
            <w:color w:val="1155cc"/>
            <w:u w:val="single"/>
            <w:rtl w:val="0"/>
          </w:rPr>
          <w:t xml:space="preserve">Presentatie</w:t>
        </w:r>
      </w:hyperlink>
      <w:r w:rsidDel="00000000" w:rsidR="00000000" w:rsidRPr="00000000">
        <w:rPr>
          <w:rtl w:val="0"/>
        </w:rPr>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720" w:hanging="360"/>
        <w:contextualSpacing w:val="1"/>
        <w:jc w:val="both"/>
        <w:rPr>
          <w:i w:val="1"/>
          <w:u w:val="none"/>
        </w:rPr>
      </w:pPr>
      <w:hyperlink r:id="rId8">
        <w:r w:rsidDel="00000000" w:rsidR="00000000" w:rsidRPr="00000000">
          <w:rPr>
            <w:i w:val="1"/>
            <w:color w:val="1155cc"/>
            <w:u w:val="single"/>
            <w:rtl w:val="0"/>
          </w:rPr>
          <w:t xml:space="preserve">Burgerprofiel REST API Standaard</w:t>
        </w:r>
      </w:hyperlink>
      <w:r w:rsidDel="00000000" w:rsidR="00000000" w:rsidRPr="00000000">
        <w:rPr>
          <w:rtl w:val="0"/>
        </w:rPr>
      </w:r>
    </w:p>
    <w:p w:rsidR="00000000" w:rsidDel="00000000" w:rsidP="00000000" w:rsidRDefault="00000000" w:rsidRPr="00000000" w14:paraId="00000012">
      <w:pPr>
        <w:numPr>
          <w:ilvl w:val="0"/>
          <w:numId w:val="9"/>
        </w:numPr>
        <w:pBdr>
          <w:top w:space="0" w:sz="0" w:val="nil"/>
          <w:left w:space="0" w:sz="0" w:val="nil"/>
          <w:bottom w:space="0" w:sz="0" w:val="nil"/>
          <w:right w:space="0" w:sz="0" w:val="nil"/>
          <w:between w:space="0" w:sz="0" w:val="nil"/>
        </w:pBdr>
        <w:shd w:fill="auto" w:val="clear"/>
        <w:ind w:left="720" w:hanging="360"/>
        <w:contextualSpacing w:val="1"/>
        <w:jc w:val="both"/>
        <w:rPr>
          <w:i w:val="1"/>
          <w:u w:val="none"/>
        </w:rPr>
      </w:pPr>
      <w:hyperlink r:id="rId9">
        <w:r w:rsidDel="00000000" w:rsidR="00000000" w:rsidRPr="00000000">
          <w:rPr>
            <w:i w:val="1"/>
            <w:color w:val="1155cc"/>
            <w:u w:val="single"/>
            <w:rtl w:val="0"/>
          </w:rPr>
          <w:t xml:space="preserve">Werkgroep Charter</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14">
      <w:pPr>
        <w:pStyle w:val="Heading1"/>
        <w:numPr>
          <w:ilvl w:val="0"/>
          <w:numId w:val="2"/>
        </w:num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Agenda</w:t>
      </w:r>
    </w:p>
    <w:p w:rsidR="00000000" w:rsidDel="00000000" w:rsidP="00000000" w:rsidRDefault="00000000" w:rsidRPr="00000000" w14:paraId="00000015">
      <w:pPr>
        <w:numPr>
          <w:ilvl w:val="0"/>
          <w:numId w:val="10"/>
        </w:numPr>
        <w:ind w:left="720" w:hanging="360"/>
        <w:contextualSpacing w:val="1"/>
        <w:jc w:val="both"/>
        <w:rPr>
          <w:u w:val="none"/>
        </w:rPr>
      </w:pPr>
      <w:r w:rsidDel="00000000" w:rsidR="00000000" w:rsidRPr="00000000">
        <w:rPr>
          <w:rtl w:val="0"/>
        </w:rPr>
        <w:t xml:space="preserve">Inleiding</w:t>
      </w:r>
    </w:p>
    <w:p w:rsidR="00000000" w:rsidDel="00000000" w:rsidP="00000000" w:rsidRDefault="00000000" w:rsidRPr="00000000" w14:paraId="00000016">
      <w:pPr>
        <w:numPr>
          <w:ilvl w:val="1"/>
          <w:numId w:val="10"/>
        </w:numPr>
        <w:ind w:left="1440" w:hanging="360"/>
        <w:contextualSpacing w:val="1"/>
        <w:jc w:val="both"/>
        <w:rPr>
          <w:u w:val="none"/>
        </w:rPr>
      </w:pPr>
      <w:r w:rsidDel="00000000" w:rsidR="00000000" w:rsidRPr="00000000">
        <w:rPr>
          <w:rtl w:val="0"/>
        </w:rPr>
        <w:t xml:space="preserve">OSLO en waar staan we vandaag?</w:t>
      </w:r>
    </w:p>
    <w:p w:rsidR="00000000" w:rsidDel="00000000" w:rsidP="00000000" w:rsidRDefault="00000000" w:rsidRPr="00000000" w14:paraId="00000017">
      <w:pPr>
        <w:numPr>
          <w:ilvl w:val="1"/>
          <w:numId w:val="10"/>
        </w:numPr>
        <w:ind w:left="1440" w:hanging="360"/>
        <w:contextualSpacing w:val="1"/>
        <w:jc w:val="both"/>
        <w:rPr>
          <w:u w:val="none"/>
        </w:rPr>
      </w:pPr>
      <w:r w:rsidDel="00000000" w:rsidR="00000000" w:rsidRPr="00000000">
        <w:rPr>
          <w:rtl w:val="0"/>
        </w:rPr>
        <w:t xml:space="preserve">De rol van Hypermedia en waar wordt het reeds gebruikt?</w:t>
      </w:r>
    </w:p>
    <w:p w:rsidR="00000000" w:rsidDel="00000000" w:rsidP="00000000" w:rsidRDefault="00000000" w:rsidRPr="00000000" w14:paraId="00000018">
      <w:pPr>
        <w:numPr>
          <w:ilvl w:val="0"/>
          <w:numId w:val="10"/>
        </w:numPr>
        <w:ind w:left="720" w:hanging="360"/>
        <w:contextualSpacing w:val="1"/>
        <w:jc w:val="both"/>
        <w:rPr>
          <w:u w:val="none"/>
        </w:rPr>
      </w:pPr>
      <w:r w:rsidDel="00000000" w:rsidR="00000000" w:rsidRPr="00000000">
        <w:rPr>
          <w:rtl w:val="0"/>
        </w:rPr>
        <w:t xml:space="preserve">Kennisdeling: lessons learned m.b.t. ontwikkeling en gebruik API’s</w:t>
      </w:r>
    </w:p>
    <w:p w:rsidR="00000000" w:rsidDel="00000000" w:rsidP="00000000" w:rsidRDefault="00000000" w:rsidRPr="00000000" w14:paraId="00000019">
      <w:pPr>
        <w:numPr>
          <w:ilvl w:val="0"/>
          <w:numId w:val="10"/>
        </w:numPr>
        <w:ind w:left="720" w:hanging="360"/>
        <w:contextualSpacing w:val="1"/>
        <w:jc w:val="both"/>
        <w:rPr>
          <w:u w:val="none"/>
        </w:rPr>
      </w:pPr>
      <w:r w:rsidDel="00000000" w:rsidR="00000000" w:rsidRPr="00000000">
        <w:rPr>
          <w:rtl w:val="0"/>
        </w:rPr>
        <w:t xml:space="preserve">Brainstorm: voor welke ‘bouwblokken’ is de nood aan standaardisatie het hoogst?</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numPr>
          <w:ilvl w:val="0"/>
          <w:numId w:val="2"/>
        </w:numPr>
        <w:ind w:left="432"/>
        <w:rPr/>
      </w:pPr>
      <w:bookmarkStart w:colFirst="0" w:colLast="0" w:name="_a0t2ka5e6des" w:id="0"/>
      <w:bookmarkEnd w:id="0"/>
      <w:r w:rsidDel="00000000" w:rsidR="00000000" w:rsidRPr="00000000">
        <w:rPr>
          <w:rtl w:val="0"/>
        </w:rPr>
        <w:t xml:space="preserve">Verloop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60" w:before="60" w:line="276" w:lineRule="auto"/>
        <w:contextualSpacing w:val="0"/>
        <w:jc w:val="both"/>
        <w:rPr/>
      </w:pPr>
      <w:r w:rsidDel="00000000" w:rsidR="00000000" w:rsidRPr="00000000">
        <w:rPr>
          <w:rtl w:val="0"/>
        </w:rPr>
        <w:t xml:space="preserve">Na een introductie tot OSLO, toelichting van de ambitie van deze werkgroep en enkele praktische Hypermedia API voorbeelden, werden enkele bestaande initiatieven opgelijst met de vraag in welke mate deze relevant zijn om mee te nemen in de te ontwikkeling Hypermedia API standaard. De resultaten (18 personen brachten een stem uit op één of meerdere initiatieven):</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u w:val="none"/>
        </w:rPr>
      </w:pPr>
      <w:hyperlink r:id="rId10">
        <w:r w:rsidDel="00000000" w:rsidR="00000000" w:rsidRPr="00000000">
          <w:rPr>
            <w:color w:val="1155cc"/>
            <w:u w:val="single"/>
            <w:rtl w:val="0"/>
          </w:rPr>
          <w:t xml:space="preserve">Burgerprofiel API Standaard</w:t>
        </w:r>
      </w:hyperlink>
      <w:r w:rsidDel="00000000" w:rsidR="00000000" w:rsidRPr="00000000">
        <w:rPr>
          <w:rtl w:val="0"/>
        </w:rPr>
        <w:t xml:space="preserve"> - 9</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u w:val="none"/>
        </w:rPr>
      </w:pPr>
      <w:hyperlink r:id="rId11">
        <w:r w:rsidDel="00000000" w:rsidR="00000000" w:rsidRPr="00000000">
          <w:rPr>
            <w:color w:val="1155cc"/>
            <w:u w:val="single"/>
            <w:rtl w:val="0"/>
          </w:rPr>
          <w:t xml:space="preserve">OpenAPI Specificatie</w:t>
        </w:r>
      </w:hyperlink>
      <w:r w:rsidDel="00000000" w:rsidR="00000000" w:rsidRPr="00000000">
        <w:rPr>
          <w:rtl w:val="0"/>
        </w:rPr>
        <w:t xml:space="preserve"> - 12</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u w:val="none"/>
        </w:rPr>
      </w:pPr>
      <w:hyperlink r:id="rId12">
        <w:r w:rsidDel="00000000" w:rsidR="00000000" w:rsidRPr="00000000">
          <w:rPr>
            <w:color w:val="1155cc"/>
            <w:u w:val="single"/>
            <w:rtl w:val="0"/>
          </w:rPr>
          <w:t xml:space="preserve">JSON API Specificatie</w:t>
        </w:r>
      </w:hyperlink>
      <w:r w:rsidDel="00000000" w:rsidR="00000000" w:rsidRPr="00000000">
        <w:rPr>
          <w:rtl w:val="0"/>
        </w:rPr>
        <w:t xml:space="preserve"> - 11</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u w:val="none"/>
        </w:rPr>
      </w:pPr>
      <w:hyperlink r:id="rId13">
        <w:r w:rsidDel="00000000" w:rsidR="00000000" w:rsidRPr="00000000">
          <w:rPr>
            <w:color w:val="1155cc"/>
            <w:u w:val="single"/>
            <w:rtl w:val="0"/>
          </w:rPr>
          <w:t xml:space="preserve">HYDRA </w:t>
        </w:r>
      </w:hyperlink>
      <w:r w:rsidDel="00000000" w:rsidR="00000000" w:rsidRPr="00000000">
        <w:rPr>
          <w:rtl w:val="0"/>
        </w:rPr>
        <w:t xml:space="preserve">- 9</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u w:val="none"/>
        </w:rPr>
      </w:pPr>
      <w:hyperlink r:id="rId14">
        <w:r w:rsidDel="00000000" w:rsidR="00000000" w:rsidRPr="00000000">
          <w:rPr>
            <w:color w:val="1155cc"/>
            <w:u w:val="single"/>
            <w:rtl w:val="0"/>
          </w:rPr>
          <w:t xml:space="preserve">Linked Data Platform</w:t>
        </w:r>
      </w:hyperlink>
      <w:r w:rsidDel="00000000" w:rsidR="00000000" w:rsidRPr="00000000">
        <w:rPr>
          <w:rtl w:val="0"/>
        </w:rPr>
        <w:t xml:space="preserve"> - 5</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u w:val="none"/>
        </w:rPr>
      </w:pPr>
      <w:hyperlink r:id="rId15">
        <w:r w:rsidDel="00000000" w:rsidR="00000000" w:rsidRPr="00000000">
          <w:rPr>
            <w:color w:val="1155cc"/>
            <w:u w:val="single"/>
            <w:rtl w:val="0"/>
          </w:rPr>
          <w:t xml:space="preserve">IANA Link Relations</w:t>
        </w:r>
      </w:hyperlink>
      <w:r w:rsidDel="00000000" w:rsidR="00000000" w:rsidRPr="00000000">
        <w:rPr>
          <w:rtl w:val="0"/>
        </w:rPr>
        <w:t xml:space="preserve"> - 3</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u w:val="none"/>
        </w:rPr>
      </w:pPr>
      <w:hyperlink r:id="rId16">
        <w:r w:rsidDel="00000000" w:rsidR="00000000" w:rsidRPr="00000000">
          <w:rPr>
            <w:color w:val="1155cc"/>
            <w:u w:val="single"/>
            <w:rtl w:val="0"/>
          </w:rPr>
          <w:t xml:space="preserve">URI richtlijnen voor data.vlaanderen.be</w:t>
        </w:r>
      </w:hyperlink>
      <w:r w:rsidDel="00000000" w:rsidR="00000000" w:rsidRPr="00000000">
        <w:rPr>
          <w:rtl w:val="0"/>
        </w:rPr>
        <w:t xml:space="preserve"> - 12</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u w:val="none"/>
        </w:rPr>
      </w:pPr>
      <w:hyperlink r:id="rId17">
        <w:r w:rsidDel="00000000" w:rsidR="00000000" w:rsidRPr="00000000">
          <w:rPr>
            <w:color w:val="1155cc"/>
            <w:u w:val="single"/>
            <w:rtl w:val="0"/>
          </w:rPr>
          <w:t xml:space="preserve">(Hyper)GraphQL</w:t>
        </w:r>
      </w:hyperlink>
      <w:r w:rsidDel="00000000" w:rsidR="00000000" w:rsidRPr="00000000">
        <w:rPr>
          <w:rtl w:val="0"/>
        </w:rPr>
        <w:t xml:space="preserve"> - 6</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u w:val="none"/>
        </w:rPr>
      </w:pPr>
      <w:r w:rsidDel="00000000" w:rsidR="00000000" w:rsidRPr="00000000">
        <w:rPr>
          <w:rtl w:val="0"/>
        </w:rPr>
        <w:t xml:space="preserve">Andere - 4</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60" w:before="60" w:line="276" w:lineRule="auto"/>
        <w:contextualSpacing w:val="0"/>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60" w:before="60" w:line="276" w:lineRule="auto"/>
        <w:contextualSpacing w:val="0"/>
        <w:jc w:val="both"/>
        <w:rPr/>
      </w:pPr>
      <w:r w:rsidDel="00000000" w:rsidR="00000000" w:rsidRPr="00000000">
        <w:rPr>
          <w:rtl w:val="0"/>
        </w:rPr>
        <w:t xml:space="preserve">Onder “andere” werden volgende initiatieven vermeldt:</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u w:val="none"/>
        </w:rPr>
      </w:pPr>
      <w:r w:rsidDel="00000000" w:rsidR="00000000" w:rsidRPr="00000000">
        <w:rPr>
          <w:rtl w:val="0"/>
        </w:rPr>
        <w:t xml:space="preserve">G-CLOUD Rest Guidelines: </w:t>
      </w:r>
      <w:hyperlink r:id="rId18">
        <w:r w:rsidDel="00000000" w:rsidR="00000000" w:rsidRPr="00000000">
          <w:rPr>
            <w:color w:val="1155cc"/>
            <w:u w:val="single"/>
            <w:rtl w:val="0"/>
          </w:rPr>
          <w:t xml:space="preserve">https://www.gcloud.belgium.be/rest/</w:t>
        </w:r>
      </w:hyperlink>
      <w:r w:rsidDel="00000000" w:rsidR="00000000" w:rsidRPr="00000000">
        <w:rPr>
          <w:rtl w:val="0"/>
        </w:rPr>
        <w:t xml:space="preserve"> </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rPr>
          <w:u w:val="none"/>
        </w:rPr>
      </w:pPr>
      <w:r w:rsidDel="00000000" w:rsidR="00000000" w:rsidRPr="00000000">
        <w:rPr>
          <w:rtl w:val="0"/>
        </w:rPr>
        <w:t xml:space="preserve">Digipolis Antwerpen API Design &amp; Style requirements: </w:t>
      </w:r>
      <w:hyperlink r:id="rId19">
        <w:r w:rsidDel="00000000" w:rsidR="00000000" w:rsidRPr="00000000">
          <w:rPr>
            <w:color w:val="1155cc"/>
            <w:u w:val="single"/>
            <w:rtl w:val="0"/>
          </w:rPr>
          <w:t xml:space="preserve">https://github.com/digipolisantwerpdocumentation/api-requirements</w:t>
        </w:r>
      </w:hyperlink>
      <w:r w:rsidDel="00000000" w:rsidR="00000000" w:rsidRPr="00000000">
        <w:rPr>
          <w:rtl w:val="0"/>
        </w:rPr>
        <w:t xml:space="preserve"> </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rPr>
          <w:u w:val="none"/>
        </w:rPr>
      </w:pPr>
      <w:r w:rsidDel="00000000" w:rsidR="00000000" w:rsidRPr="00000000">
        <w:rPr>
          <w:rtl w:val="0"/>
        </w:rPr>
        <w:t xml:space="preserve">Standaard voor het metadateren en publiceren van linked open data: </w:t>
      </w:r>
      <w:hyperlink r:id="rId20">
        <w:r w:rsidDel="00000000" w:rsidR="00000000" w:rsidRPr="00000000">
          <w:rPr>
            <w:color w:val="1155cc"/>
            <w:u w:val="single"/>
            <w:rtl w:val="0"/>
          </w:rPr>
          <w:t xml:space="preserve">http://data.vlaanderen.be/cms/Standaard_Metadata_Opendata_LODproducten_2017_v1_1.pdf</w:t>
        </w:r>
      </w:hyperlink>
      <w:r w:rsidDel="00000000" w:rsidR="00000000" w:rsidRPr="00000000">
        <w:rPr>
          <w:rtl w:val="0"/>
        </w:rPr>
        <w:t xml:space="preserve"> </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rPr>
          <w:u w:val="none"/>
        </w:rPr>
      </w:pPr>
      <w:r w:rsidDel="00000000" w:rsidR="00000000" w:rsidRPr="00000000">
        <w:rPr>
          <w:rtl w:val="0"/>
        </w:rPr>
        <w:t xml:space="preserve">Hypermedia Application Language (HAL): </w:t>
      </w:r>
      <w:hyperlink r:id="rId21">
        <w:r w:rsidDel="00000000" w:rsidR="00000000" w:rsidRPr="00000000">
          <w:rPr>
            <w:color w:val="1155cc"/>
            <w:u w:val="single"/>
            <w:rtl w:val="0"/>
          </w:rPr>
          <w:t xml:space="preserve">http://stateless.co/hal_specification.html</w:t>
        </w:r>
      </w:hyperlink>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60" w:before="60" w:line="276" w:lineRule="auto"/>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60" w:before="60" w:line="276" w:lineRule="auto"/>
        <w:contextualSpacing w:val="0"/>
        <w:rPr/>
      </w:pPr>
      <w:r w:rsidDel="00000000" w:rsidR="00000000" w:rsidRPr="00000000">
        <w:rPr>
          <w:rtl w:val="0"/>
        </w:rPr>
        <w:t xml:space="preserve">Vanuit de werkgroep kwam ook de feedback om volgende initiatieven mee op te nemen:</w:t>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rPr>
          <w:u w:val="none"/>
        </w:rPr>
      </w:pPr>
      <w:r w:rsidDel="00000000" w:rsidR="00000000" w:rsidRPr="00000000">
        <w:rPr>
          <w:rtl w:val="0"/>
        </w:rPr>
        <w:t xml:space="preserve">Onderscheid maken tussen generiek toepasbare regels, die ongeacht de architectuur (REST, SOAP, WMS,..) en ongeacht het protocol (HTTP, FTP, …) bruikbaar zijn en de specifieke regels per architectuurstijl en protocol. Gezien het wijdverspreid gebruik zal het meest aandacht besteed worden aan het HTTP luik.</w:t>
      </w:r>
    </w:p>
    <w:p w:rsidR="00000000" w:rsidDel="00000000" w:rsidP="00000000" w:rsidRDefault="00000000" w:rsidRPr="00000000" w14:paraId="0000002E">
      <w:pPr>
        <w:numPr>
          <w:ilvl w:val="0"/>
          <w:numId w:val="8"/>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rPr>
          <w:u w:val="none"/>
        </w:rPr>
      </w:pPr>
      <w:r w:rsidDel="00000000" w:rsidR="00000000" w:rsidRPr="00000000">
        <w:rPr>
          <w:rtl w:val="0"/>
        </w:rPr>
        <w:t xml:space="preserve">Ook richtlijnen opnemen i.v.m. authenticatie en encryptie om de standaard toepasbaar te maken in de praktijk voor niet open data API’s.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60" w:before="60" w:line="276" w:lineRule="auto"/>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60" w:before="60" w:line="276" w:lineRule="auto"/>
        <w:contextualSpacing w:val="0"/>
        <w:rPr/>
      </w:pPr>
      <w:r w:rsidDel="00000000" w:rsidR="00000000" w:rsidRPr="00000000">
        <w:rPr>
          <w:rtl w:val="0"/>
        </w:rPr>
        <w:t xml:space="preserve">Verder presenteerde Pieter Colpaert een aantal vraagstukken die kunnen leiden tot generiek bouwblokken in de te ontwikkelen Hypermedia API standaard. Aan de hand van een bevraging werd in kaart gebracht welke het meest prioriteit zijn, en of er nog andere bouwblokken zijn die in aanmerking komen voor standaardisatie. De resultaten (17 personen brachten een stem uit) voor de vraag “is standaardisatie nodig rond volgende aspecten?”:</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rPr>
          <w:u w:val="none"/>
        </w:rPr>
      </w:pPr>
      <w:hyperlink r:id="rId22">
        <w:r w:rsidDel="00000000" w:rsidR="00000000" w:rsidRPr="00000000">
          <w:rPr>
            <w:color w:val="1155cc"/>
            <w:u w:val="single"/>
            <w:rtl w:val="0"/>
          </w:rPr>
          <w:t xml:space="preserve">CRUD acties</w:t>
        </w:r>
      </w:hyperlink>
      <w:r w:rsidDel="00000000" w:rsidR="00000000" w:rsidRPr="00000000">
        <w:rPr>
          <w:rtl w:val="0"/>
        </w:rPr>
        <w:t xml:space="preserve"> - 17</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rPr>
          <w:u w:val="none"/>
        </w:rPr>
      </w:pPr>
      <w:hyperlink r:id="rId23">
        <w:r w:rsidDel="00000000" w:rsidR="00000000" w:rsidRPr="00000000">
          <w:rPr>
            <w:color w:val="1155cc"/>
            <w:u w:val="single"/>
            <w:rtl w:val="0"/>
          </w:rPr>
          <w:t xml:space="preserve">Graph-queries</w:t>
        </w:r>
      </w:hyperlink>
      <w:r w:rsidDel="00000000" w:rsidR="00000000" w:rsidRPr="00000000">
        <w:rPr>
          <w:rtl w:val="0"/>
        </w:rPr>
        <w:t xml:space="preserve"> - 11</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rPr>
          <w:u w:val="none"/>
        </w:rPr>
      </w:pPr>
      <w:hyperlink r:id="rId24">
        <w:r w:rsidDel="00000000" w:rsidR="00000000" w:rsidRPr="00000000">
          <w:rPr>
            <w:color w:val="1155cc"/>
            <w:u w:val="single"/>
            <w:rtl w:val="0"/>
          </w:rPr>
          <w:t xml:space="preserve">Geo-spatial features</w:t>
        </w:r>
      </w:hyperlink>
      <w:r w:rsidDel="00000000" w:rsidR="00000000" w:rsidRPr="00000000">
        <w:rPr>
          <w:rtl w:val="0"/>
        </w:rPr>
        <w:t xml:space="preserve"> - 12</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rPr>
          <w:u w:val="none"/>
        </w:rPr>
      </w:pPr>
      <w:hyperlink r:id="rId25">
        <w:r w:rsidDel="00000000" w:rsidR="00000000" w:rsidRPr="00000000">
          <w:rPr>
            <w:color w:val="1155cc"/>
            <w:u w:val="single"/>
            <w:rtl w:val="0"/>
          </w:rPr>
          <w:t xml:space="preserve">Full text search</w:t>
        </w:r>
      </w:hyperlink>
      <w:r w:rsidDel="00000000" w:rsidR="00000000" w:rsidRPr="00000000">
        <w:rPr>
          <w:rtl w:val="0"/>
        </w:rPr>
        <w:t xml:space="preserve"> - 10</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rPr>
          <w:u w:val="none"/>
        </w:rPr>
      </w:pPr>
      <w:hyperlink r:id="rId26">
        <w:r w:rsidDel="00000000" w:rsidR="00000000" w:rsidRPr="00000000">
          <w:rPr>
            <w:color w:val="1155cc"/>
            <w:u w:val="single"/>
            <w:rtl w:val="0"/>
          </w:rPr>
          <w:t xml:space="preserve">Juridische voorwaarden</w:t>
        </w:r>
      </w:hyperlink>
      <w:r w:rsidDel="00000000" w:rsidR="00000000" w:rsidRPr="00000000">
        <w:rPr>
          <w:rtl w:val="0"/>
        </w:rPr>
        <w:t xml:space="preserve"> - 9</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rPr>
          <w:u w:val="none"/>
        </w:rPr>
      </w:pPr>
      <w:hyperlink r:id="rId27">
        <w:r w:rsidDel="00000000" w:rsidR="00000000" w:rsidRPr="00000000">
          <w:rPr>
            <w:color w:val="1155cc"/>
            <w:u w:val="single"/>
            <w:rtl w:val="0"/>
          </w:rPr>
          <w:t xml:space="preserve">Paginering </w:t>
        </w:r>
      </w:hyperlink>
      <w:r w:rsidDel="00000000" w:rsidR="00000000" w:rsidRPr="00000000">
        <w:rPr>
          <w:rtl w:val="0"/>
        </w:rPr>
        <w:t xml:space="preserve">- 16</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rPr>
          <w:u w:val="none"/>
        </w:rPr>
      </w:pPr>
      <w:r w:rsidDel="00000000" w:rsidR="00000000" w:rsidRPr="00000000">
        <w:rPr>
          <w:rtl w:val="0"/>
        </w:rPr>
        <w:t xml:space="preserve">Andere - 4</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60" w:before="60" w:line="276" w:lineRule="auto"/>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Vanuit de werkgroep kwam ook de feedback om volgende aspecten mee op te nemen (link naar GitHub met meer informatie):</w:t>
      </w:r>
    </w:p>
    <w:p w:rsidR="00000000" w:rsidDel="00000000" w:rsidP="00000000" w:rsidRDefault="00000000" w:rsidRPr="00000000" w14:paraId="0000003A">
      <w:pPr>
        <w:numPr>
          <w:ilvl w:val="0"/>
          <w:numId w:val="1"/>
        </w:numPr>
        <w:ind w:left="720" w:hanging="360"/>
        <w:contextualSpacing w:val="1"/>
        <w:rPr>
          <w:u w:val="none"/>
        </w:rPr>
      </w:pPr>
      <w:hyperlink r:id="rId28">
        <w:r w:rsidDel="00000000" w:rsidR="00000000" w:rsidRPr="00000000">
          <w:rPr>
            <w:color w:val="1155cc"/>
            <w:u w:val="single"/>
            <w:rtl w:val="0"/>
          </w:rPr>
          <w:t xml:space="preserve">Metadata bouwblok</w:t>
        </w:r>
      </w:hyperlink>
      <w:r w:rsidDel="00000000" w:rsidR="00000000" w:rsidRPr="00000000">
        <w:rPr>
          <w:rtl w:val="0"/>
        </w:rPr>
        <w:t xml:space="preserve"> </w:t>
      </w:r>
    </w:p>
    <w:p w:rsidR="00000000" w:rsidDel="00000000" w:rsidP="00000000" w:rsidRDefault="00000000" w:rsidRPr="00000000" w14:paraId="0000003B">
      <w:pPr>
        <w:numPr>
          <w:ilvl w:val="0"/>
          <w:numId w:val="1"/>
        </w:numPr>
        <w:ind w:left="720" w:hanging="360"/>
        <w:contextualSpacing w:val="1"/>
        <w:rPr>
          <w:u w:val="none"/>
        </w:rPr>
      </w:pPr>
      <w:hyperlink r:id="rId29">
        <w:r w:rsidDel="00000000" w:rsidR="00000000" w:rsidRPr="00000000">
          <w:rPr>
            <w:color w:val="1155cc"/>
            <w:u w:val="single"/>
            <w:rtl w:val="0"/>
          </w:rPr>
          <w:t xml:space="preserve">Authenticatie, signing en authorisatie</w:t>
        </w:r>
      </w:hyperlink>
      <w:r w:rsidDel="00000000" w:rsidR="00000000" w:rsidRPr="00000000">
        <w:rPr>
          <w:rtl w:val="0"/>
        </w:rPr>
      </w:r>
    </w:p>
    <w:p w:rsidR="00000000" w:rsidDel="00000000" w:rsidP="00000000" w:rsidRDefault="00000000" w:rsidRPr="00000000" w14:paraId="0000003C">
      <w:pPr>
        <w:numPr>
          <w:ilvl w:val="0"/>
          <w:numId w:val="1"/>
        </w:numPr>
        <w:ind w:left="720" w:hanging="360"/>
        <w:contextualSpacing w:val="1"/>
        <w:rPr>
          <w:u w:val="none"/>
        </w:rPr>
      </w:pPr>
      <w:hyperlink r:id="rId30">
        <w:r w:rsidDel="00000000" w:rsidR="00000000" w:rsidRPr="00000000">
          <w:rPr>
            <w:color w:val="1155cc"/>
            <w:u w:val="single"/>
            <w:rtl w:val="0"/>
          </w:rPr>
          <w:t xml:space="preserve">Taal selectie/ontdekking</w:t>
        </w:r>
      </w:hyperlink>
      <w:r w:rsidDel="00000000" w:rsidR="00000000" w:rsidRPr="00000000">
        <w:rPr>
          <w:rtl w:val="0"/>
        </w:rPr>
      </w:r>
    </w:p>
    <w:p w:rsidR="00000000" w:rsidDel="00000000" w:rsidP="00000000" w:rsidRDefault="00000000" w:rsidRPr="00000000" w14:paraId="0000003D">
      <w:pPr>
        <w:numPr>
          <w:ilvl w:val="0"/>
          <w:numId w:val="1"/>
        </w:numPr>
        <w:ind w:left="720" w:hanging="360"/>
        <w:contextualSpacing w:val="1"/>
        <w:rPr>
          <w:u w:val="none"/>
        </w:rPr>
      </w:pPr>
      <w:r w:rsidDel="00000000" w:rsidR="00000000" w:rsidRPr="00000000">
        <w:rPr>
          <w:rtl w:val="0"/>
        </w:rPr>
        <w:t xml:space="preserve">OpenCUA, gelinkt aan mini PC’s in tunnels. Gezien hier gebruik wordt gemaakt van een vast protocol in een niche domein zou dit de scope van de werkgroep te breed maken. </w:t>
      </w:r>
      <w:hyperlink r:id="rId31">
        <w:r w:rsidDel="00000000" w:rsidR="00000000" w:rsidRPr="00000000">
          <w:rPr>
            <w:color w:val="1155cc"/>
            <w:u w:val="single"/>
            <w:rtl w:val="0"/>
          </w:rPr>
          <w:t xml:space="preserve">CoAP</w:t>
        </w:r>
      </w:hyperlink>
      <w:r w:rsidDel="00000000" w:rsidR="00000000" w:rsidRPr="00000000">
        <w:rPr>
          <w:rtl w:val="0"/>
        </w:rPr>
        <w:t xml:space="preserve">, een lichtgewicht protocol voor machine-to-machine transfers in een Internet of Things context, kan hier mogelijks wel een antwoord op bieden.</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60" w:before="60" w:line="276" w:lineRule="auto"/>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60" w:before="60" w:line="276" w:lineRule="auto"/>
        <w:contextualSpacing w:val="0"/>
        <w:rPr/>
      </w:pPr>
      <w:r w:rsidDel="00000000" w:rsidR="00000000" w:rsidRPr="00000000">
        <w:rPr>
          <w:rtl w:val="0"/>
        </w:rPr>
        <w:t xml:space="preserve">Tot slot worden nog volgende vragen gesteld door de werkgroep:</w:t>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rPr>
          <w:u w:val="none"/>
        </w:rPr>
      </w:pPr>
      <w:r w:rsidDel="00000000" w:rsidR="00000000" w:rsidRPr="00000000">
        <w:rPr>
          <w:rtl w:val="0"/>
        </w:rPr>
        <w:t xml:space="preserve">Rond de OSLO semantische modellen kan het nuttig zijn voor de implementatie in Kruispuntbank om een vertaling tussen OSLO en Schema.org te hebben (vooral voor front-end implementaties). Hiervoor wordt een apart overleg ingepland met het Facilitair Bedrijf.</w:t>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rPr>
          <w:u w:val="none"/>
        </w:rPr>
      </w:pPr>
      <w:r w:rsidDel="00000000" w:rsidR="00000000" w:rsidRPr="00000000">
        <w:rPr>
          <w:rtl w:val="0"/>
        </w:rPr>
        <w:t xml:space="preserve">Hoe gaan we API’s documenteren? De bedoeling van deze specificatie zou zijn om aan de hand van algoritmes voor generieke API bouwblokken automatisch een specificatie (bv. in het OpenAPI formaat) te kunnen afleiden op basis van de machine-leesbare bouwblokken die in een bepaalde API geïmplementeerd werden.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60" w:before="60" w:line="276" w:lineRule="auto"/>
        <w:contextualSpacing w:val="0"/>
        <w:rPr/>
      </w:pPr>
      <w:r w:rsidDel="00000000" w:rsidR="00000000" w:rsidRPr="00000000">
        <w:rPr>
          <w:rtl w:val="0"/>
        </w:rPr>
      </w:r>
    </w:p>
    <w:p w:rsidR="00000000" w:rsidDel="00000000" w:rsidP="00000000" w:rsidRDefault="00000000" w:rsidRPr="00000000" w14:paraId="00000043">
      <w:pPr>
        <w:pStyle w:val="Heading1"/>
        <w:contextualSpacing w:val="0"/>
        <w:rPr/>
      </w:pPr>
      <w:bookmarkStart w:colFirst="0" w:colLast="0" w:name="_l5jsh2n6yssd" w:id="1"/>
      <w:bookmarkEnd w:id="1"/>
      <w:r w:rsidDel="00000000" w:rsidR="00000000" w:rsidRPr="00000000">
        <w:rPr>
          <w:rtl w:val="0"/>
        </w:rPr>
        <w:t xml:space="preserve">3. Acties</w:t>
      </w:r>
    </w:p>
    <w:p w:rsidR="00000000" w:rsidDel="00000000" w:rsidP="00000000" w:rsidRDefault="00000000" w:rsidRPr="00000000" w14:paraId="00000044">
      <w:pPr>
        <w:numPr>
          <w:ilvl w:val="0"/>
          <w:numId w:val="6"/>
        </w:numPr>
        <w:ind w:left="720" w:hanging="360"/>
        <w:contextualSpacing w:val="1"/>
        <w:rPr>
          <w:u w:val="none"/>
        </w:rPr>
      </w:pPr>
      <w:r w:rsidDel="00000000" w:rsidR="00000000" w:rsidRPr="00000000">
        <w:rPr>
          <w:rtl w:val="0"/>
        </w:rPr>
        <w:t xml:space="preserve">Doornemen van het </w:t>
      </w:r>
      <w:hyperlink r:id="rId32">
        <w:r w:rsidDel="00000000" w:rsidR="00000000" w:rsidRPr="00000000">
          <w:rPr>
            <w:i w:val="1"/>
            <w:color w:val="1155cc"/>
            <w:u w:val="single"/>
            <w:rtl w:val="0"/>
          </w:rPr>
          <w:t xml:space="preserve">Werkgroep Charter</w:t>
        </w:r>
      </w:hyperlink>
      <w:r w:rsidDel="00000000" w:rsidR="00000000" w:rsidRPr="00000000">
        <w:rPr>
          <w:rtl w:val="0"/>
        </w:rPr>
      </w:r>
    </w:p>
    <w:p w:rsidR="00000000" w:rsidDel="00000000" w:rsidP="00000000" w:rsidRDefault="00000000" w:rsidRPr="00000000" w14:paraId="00000045">
      <w:pPr>
        <w:numPr>
          <w:ilvl w:val="0"/>
          <w:numId w:val="6"/>
        </w:numPr>
        <w:ind w:left="720" w:hanging="360"/>
        <w:contextualSpacing w:val="1"/>
        <w:rPr>
          <w:u w:val="none"/>
        </w:rPr>
      </w:pPr>
      <w:r w:rsidDel="00000000" w:rsidR="00000000" w:rsidRPr="00000000">
        <w:rPr>
          <w:rtl w:val="0"/>
        </w:rPr>
        <w:t xml:space="preserve">Bijdragen aan discussies op </w:t>
      </w:r>
      <w:hyperlink r:id="rId33">
        <w:r w:rsidDel="00000000" w:rsidR="00000000" w:rsidRPr="00000000">
          <w:rPr>
            <w:color w:val="1155cc"/>
            <w:u w:val="single"/>
            <w:rtl w:val="0"/>
          </w:rPr>
          <w:t xml:space="preserve">GitHub</w:t>
        </w:r>
      </w:hyperlink>
      <w:r w:rsidDel="00000000" w:rsidR="00000000" w:rsidRPr="00000000">
        <w:rPr>
          <w:rtl w:val="0"/>
        </w:rPr>
      </w:r>
    </w:p>
    <w:sectPr>
      <w:headerReference r:id="rId34" w:type="default"/>
      <w:headerReference r:id="rId35" w:type="first"/>
      <w:footerReference r:id="rId36" w:type="default"/>
      <w:footerReference r:id="rId37" w:type="first"/>
      <w:pgSz w:h="16838" w:w="11906"/>
      <w:pgMar w:bottom="2552" w:top="2211" w:left="1134" w:right="1134"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right" w:pos="9923"/>
      </w:tabs>
      <w:spacing w:after="60" w:before="60" w:line="240" w:lineRule="auto"/>
      <w:contextualSpacing w:val="0"/>
      <w:rPr/>
    </w:pPr>
    <w:r w:rsidDel="00000000" w:rsidR="00000000" w:rsidRPr="00000000">
      <w:rPr>
        <w:rFonts w:ascii="Calibri" w:cs="Calibri" w:eastAsia="Calibri" w:hAnsi="Calibri"/>
        <w:b w:val="1"/>
        <w:sz w:val="16"/>
        <w:szCs w:val="16"/>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right" w:pos="9923"/>
      </w:tabs>
      <w:spacing w:after="60" w:before="60" w:line="240" w:lineRule="auto"/>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right" w:pos="9923"/>
      </w:tabs>
      <w:spacing w:after="60" w:before="60" w:line="240" w:lineRule="auto"/>
      <w:contextualSpacing w:val="0"/>
      <w:rPr/>
    </w:pPr>
    <w:r w:rsidDel="00000000" w:rsidR="00000000" w:rsidRPr="00000000">
      <w:rPr>
        <w:rFonts w:ascii="Calibri" w:cs="Calibri" w:eastAsia="Calibri" w:hAnsi="Calibri"/>
        <w:b w:val="0"/>
        <w:sz w:val="16"/>
        <w:szCs w:val="16"/>
        <w:rtl w:val="0"/>
      </w:rPr>
      <w:t xml:space="preserve">/</w:t>
    </w:r>
    <w:r w:rsidDel="00000000" w:rsidR="00000000" w:rsidRPr="00000000">
      <w:rPr>
        <w:sz w:val="16"/>
        <w:szCs w:val="16"/>
        <w:rtl w:val="0"/>
      </w:rPr>
      <w:t xml:space="preserve">OSLO Hypermedia Standaard - Publieke Werkgroepsessie 1</w:t>
    </w:r>
    <w:r w:rsidDel="00000000" w:rsidR="00000000" w:rsidRPr="00000000">
      <w:rPr>
        <w:rFonts w:ascii="Calibri" w:cs="Calibri" w:eastAsia="Calibri" w:hAnsi="Calibri"/>
        <w:b w:val="0"/>
        <w:sz w:val="16"/>
        <w:szCs w:val="16"/>
        <w:rtl w:val="0"/>
      </w:rPr>
      <w:t xml:space="preserve">/ </w:t>
    </w:r>
    <w:r w:rsidDel="00000000" w:rsidR="00000000" w:rsidRPr="00000000">
      <w:rPr>
        <w:rFonts w:ascii="Calibri" w:cs="Calibri" w:eastAsia="Calibri" w:hAnsi="Calibri"/>
        <w:b w:val="1"/>
        <w:sz w:val="16"/>
        <w:szCs w:val="16"/>
        <w:rtl w:val="0"/>
      </w:rPr>
      <w:t xml:space="preserve">///</w:t>
    </w:r>
    <w:r w:rsidDel="00000000" w:rsidR="00000000" w:rsidRPr="00000000">
      <w:rPr>
        <w:rFonts w:ascii="Calibri" w:cs="Calibri" w:eastAsia="Calibri" w:hAnsi="Calibri"/>
        <w:b w:val="0"/>
        <w:sz w:val="16"/>
        <w:szCs w:val="16"/>
        <w:rtl w:val="0"/>
      </w:rPr>
      <w:t xml:space="preserve"> </w:t>
    </w:r>
    <w:r w:rsidDel="00000000" w:rsidR="00000000" w:rsidRPr="00000000">
      <w:rPr>
        <w:sz w:val="16"/>
        <w:szCs w:val="16"/>
        <w:rtl w:val="0"/>
      </w:rPr>
      <w:t xml:space="preserve">30.05.2018</w:t>
    </w:r>
    <w:r w:rsidDel="00000000" w:rsidR="00000000" w:rsidRPr="00000000">
      <w:rPr>
        <w:rFonts w:ascii="Calibri" w:cs="Calibri" w:eastAsia="Calibri" w:hAnsi="Calibri"/>
        <w:b w:val="0"/>
        <w:sz w:val="16"/>
        <w:szCs w:val="16"/>
        <w:rtl w:val="0"/>
      </w:rPr>
      <w:tab/>
    </w:r>
    <w:r w:rsidDel="00000000" w:rsidR="00000000" w:rsidRPr="00000000">
      <w:rPr>
        <w:rFonts w:ascii="Calibri" w:cs="Calibri" w:eastAsia="Calibri" w:hAnsi="Calibri"/>
        <w:b w:val="0"/>
        <w:sz w:val="16"/>
        <w:szCs w:val="16"/>
      </w:rPr>
      <w:fldChar w:fldCharType="begin"/>
      <w:instrText xml:space="preserve">PAGE</w:instrText>
      <w:fldChar w:fldCharType="separate"/>
      <w:fldChar w:fldCharType="end"/>
    </w:r>
    <w:r w:rsidDel="00000000" w:rsidR="00000000" w:rsidRPr="00000000">
      <w:rPr>
        <w:rFonts w:ascii="Calibri" w:cs="Calibri" w:eastAsia="Calibri" w:hAnsi="Calibri"/>
        <w:b w:val="0"/>
        <w:sz w:val="16"/>
        <w:szCs w:val="16"/>
        <w:rtl w:val="0"/>
      </w:rPr>
      <w:t xml:space="preserve"> </w:t>
    </w:r>
    <w:r w:rsidDel="00000000" w:rsidR="00000000" w:rsidRPr="00000000">
      <w:rPr>
        <w:rFonts w:ascii="Calibri" w:cs="Calibri" w:eastAsia="Calibri" w:hAnsi="Calibri"/>
        <w:b w:val="1"/>
        <w:sz w:val="16"/>
        <w:szCs w:val="16"/>
        <w:rtl w:val="0"/>
      </w:rPr>
      <w:t xml:space="preserve">///</w:t>
    </w:r>
    <w:r w:rsidDel="00000000" w:rsidR="00000000" w:rsidRPr="00000000">
      <w:rPr>
        <w:rFonts w:ascii="Calibri" w:cs="Calibri" w:eastAsia="Calibri" w:hAnsi="Calibri"/>
        <w:b w:val="0"/>
        <w:sz w:val="16"/>
        <w:szCs w:val="16"/>
        <w:rtl w:val="0"/>
      </w:rPr>
      <w:t xml:space="preserve"> </w:t>
    </w:r>
    <w:r w:rsidDel="00000000" w:rsidR="00000000" w:rsidRPr="00000000">
      <w:rPr>
        <w:rFonts w:ascii="Calibri" w:cs="Calibri" w:eastAsia="Calibri" w:hAnsi="Calibri"/>
        <w:b w:val="0"/>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right" w:pos="9923"/>
      </w:tabs>
      <w:spacing w:after="851" w:before="60" w:line="240" w:lineRule="auto"/>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tabs>
        <w:tab w:val="right" w:pos="9923"/>
      </w:tabs>
      <w:spacing w:after="851" w:before="60" w:line="240" w:lineRule="auto"/>
      <w:contextualSpacing w:val="0"/>
      <w:rPr/>
    </w:pPr>
    <w:r w:rsidDel="00000000" w:rsidR="00000000" w:rsidRPr="00000000">
      <w:rPr>
        <w:rFonts w:ascii="Calibri" w:cs="Calibri" w:eastAsia="Calibri" w:hAnsi="Calibri"/>
        <w:b w:val="0"/>
        <w:sz w:val="16"/>
        <w:szCs w:val="16"/>
      </w:rPr>
      <w:drawing>
        <wp:inline distB="0" distT="0" distL="114300" distR="114300">
          <wp:extent cx="1170000" cy="540000"/>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70000" cy="540000"/>
                  </a:xfrm>
                  <a:prstGeom prst="rect"/>
                  <a:ln/>
                </pic:spPr>
              </pic:pic>
            </a:graphicData>
          </a:graphic>
        </wp:inline>
      </w:drawing>
    </w:r>
    <w:r w:rsidDel="00000000" w:rsidR="00000000" w:rsidRPr="00000000">
      <w:rPr>
        <w:rFonts w:ascii="Calibri" w:cs="Calibri" w:eastAsia="Calibri" w:hAnsi="Calibri"/>
        <w:b w:val="0"/>
        <w:sz w:val="16"/>
        <w:szCs w:val="16"/>
        <w:rtl w:val="0"/>
      </w:rPr>
      <w:tab/>
      <w:t xml:space="preserve">www.vlaanderen.be/informatievlaanderen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right" w:pos="9923"/>
      </w:tabs>
      <w:spacing w:after="60" w:before="851" w:line="276" w:lineRule="auto"/>
      <w:contextualSpacing w:val="0"/>
      <w:rPr/>
    </w:pPr>
    <w:r w:rsidDel="00000000" w:rsidR="00000000" w:rsidRPr="00000000">
      <w:rPr>
        <w:rFonts w:ascii="Calibri" w:cs="Calibri" w:eastAsia="Calibri" w:hAnsi="Calibri"/>
        <w:b w:val="0"/>
        <w:sz w:val="32"/>
        <w:szCs w:val="32"/>
        <w:rtl w:val="0"/>
      </w:rPr>
      <w:tab/>
      <w:t xml:space="preserve"> </w:t>
    </w:r>
    <w:r w:rsidDel="00000000" w:rsidR="00000000" w:rsidRPr="00000000">
      <w:rPr>
        <w:rFonts w:ascii="Calibri" w:cs="Calibri" w:eastAsia="Calibri" w:hAnsi="Calibri"/>
        <w:b w:val="1"/>
        <w:color w:val="fff200"/>
        <w:sz w:val="32"/>
        <w:szCs w:val="32"/>
        <w:rtl w:val="0"/>
      </w:rPr>
      <w:t xml:space="preserve">///</w:t>
    </w:r>
    <w:r w:rsidDel="00000000" w:rsidR="00000000" w:rsidRPr="00000000">
      <w:rPr>
        <w:rFonts w:ascii="Calibri" w:cs="Calibri" w:eastAsia="Calibri" w:hAnsi="Calibri"/>
        <w:b w:val="0"/>
        <w:color w:val="fff200"/>
        <w:sz w:val="32"/>
        <w:szCs w:val="32"/>
        <w:rtl w:val="0"/>
      </w:rPr>
      <w:t xml:space="preserve"> </w:t>
    </w:r>
    <w:r w:rsidDel="00000000" w:rsidR="00000000" w:rsidRPr="00000000">
      <w:rPr>
        <w:rFonts w:ascii="Calibri" w:cs="Calibri" w:eastAsia="Calibri" w:hAnsi="Calibri"/>
        <w:b w:val="1"/>
        <w:sz w:val="32"/>
        <w:szCs w:val="32"/>
        <w:rtl w:val="0"/>
      </w:rPr>
      <w:t xml:space="preserve">Informatie</w:t>
    </w:r>
    <w:r w:rsidDel="00000000" w:rsidR="00000000" w:rsidRPr="00000000">
      <w:rPr>
        <w:rFonts w:ascii="Calibri" w:cs="Calibri" w:eastAsia="Calibri" w:hAnsi="Calibri"/>
        <w:b w:val="0"/>
        <w:sz w:val="32"/>
        <w:szCs w:val="32"/>
        <w:rtl w:val="0"/>
      </w:rPr>
      <w:t xml:space="preserve"> Vlaanderen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right" w:pos="9923"/>
      </w:tabs>
      <w:spacing w:after="60" w:before="851" w:line="276" w:lineRule="auto"/>
      <w:contextualSpacing w:val="0"/>
      <w:rPr>
        <w:rFonts w:ascii="Calibri" w:cs="Calibri" w:eastAsia="Calibri" w:hAnsi="Calibri"/>
        <w:b w:val="0"/>
        <w:sz w:val="32"/>
        <w:szCs w:val="32"/>
      </w:rPr>
    </w:pPr>
    <w:r w:rsidDel="00000000" w:rsidR="00000000" w:rsidRPr="00000000">
      <w:rPr>
        <w:rFonts w:ascii="Calibri" w:cs="Calibri" w:eastAsia="Calibri" w:hAnsi="Calibri"/>
        <w:b w:val="0"/>
        <w:sz w:val="32"/>
        <w:szCs w:val="32"/>
      </w:rPr>
      <w:drawing>
        <wp:inline distB="0" distT="0" distL="114300" distR="114300">
          <wp:extent cx="3213473" cy="658399"/>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213473" cy="658399"/>
                  </a:xfrm>
                  <a:prstGeom prst="rect"/>
                  <a:ln/>
                </pic:spPr>
              </pic:pic>
            </a:graphicData>
          </a:graphic>
        </wp:inline>
      </w:drawing>
    </w:r>
    <w:r w:rsidDel="00000000" w:rsidR="00000000" w:rsidRPr="00000000">
      <w:rPr>
        <w:rFonts w:ascii="Calibri" w:cs="Calibri" w:eastAsia="Calibri" w:hAnsi="Calibri"/>
        <w:b w:val="0"/>
        <w:sz w:val="32"/>
        <w:szCs w:val="32"/>
        <w:rtl w:val="0"/>
      </w:rPr>
      <w:tab/>
    </w:r>
    <w:r w:rsidDel="00000000" w:rsidR="00000000" w:rsidRPr="00000000">
      <w:rPr>
        <w:rFonts w:ascii="Calibri" w:cs="Calibri" w:eastAsia="Calibri" w:hAnsi="Calibri"/>
        <w:b w:val="1"/>
        <w:color w:val="fff200"/>
        <w:sz w:val="32"/>
        <w:szCs w:val="32"/>
        <w:rtl w:val="0"/>
      </w:rPr>
      <w:t xml:space="preserve">///</w:t>
    </w:r>
    <w:r w:rsidDel="00000000" w:rsidR="00000000" w:rsidRPr="00000000">
      <w:rPr>
        <w:rFonts w:ascii="Calibri" w:cs="Calibri" w:eastAsia="Calibri" w:hAnsi="Calibri"/>
        <w:b w:val="0"/>
        <w:color w:val="fff200"/>
        <w:sz w:val="32"/>
        <w:szCs w:val="32"/>
        <w:rtl w:val="0"/>
      </w:rPr>
      <w:t xml:space="preserve"> </w:t>
    </w:r>
    <w:r w:rsidDel="00000000" w:rsidR="00000000" w:rsidRPr="00000000">
      <w:rPr>
        <w:rFonts w:ascii="Calibri" w:cs="Calibri" w:eastAsia="Calibri" w:hAnsi="Calibri"/>
        <w:b w:val="0"/>
        <w:sz w:val="32"/>
        <w:szCs w:val="32"/>
        <w:rtl w:val="0"/>
      </w:rPr>
      <w:t xml:space="preserve">Verslag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276" w:lineRule="auto"/>
      <w:ind w:left="431" w:hanging="431"/>
      <w:contextualSpacing w:val="0"/>
    </w:pPr>
    <w:rPr>
      <w:rFonts w:ascii="Calibri" w:cs="Calibri" w:eastAsia="Calibri" w:hAnsi="Calibri"/>
      <w:b w:val="1"/>
      <w:smallCaps w:val="1"/>
      <w:sz w:val="36"/>
      <w:szCs w:val="36"/>
    </w:rPr>
  </w:style>
  <w:style w:type="paragraph" w:styleId="Heading2">
    <w:name w:val="heading 2"/>
    <w:basedOn w:val="Normal"/>
    <w:next w:val="Normal"/>
    <w:pPr>
      <w:keepNext w:val="1"/>
      <w:keepLines w:val="1"/>
      <w:spacing w:after="320" w:before="360" w:line="276" w:lineRule="auto"/>
      <w:ind w:left="576" w:hanging="576"/>
      <w:contextualSpacing w:val="0"/>
    </w:pPr>
    <w:rPr>
      <w:rFonts w:ascii="Calibri" w:cs="Calibri" w:eastAsia="Calibri" w:hAnsi="Calibri"/>
      <w:b w:val="1"/>
      <w:smallCaps w:val="1"/>
      <w:sz w:val="32"/>
      <w:szCs w:val="32"/>
    </w:rPr>
  </w:style>
  <w:style w:type="paragraph" w:styleId="Heading3">
    <w:name w:val="heading 3"/>
    <w:basedOn w:val="Normal"/>
    <w:next w:val="Normal"/>
    <w:pPr>
      <w:keepNext w:val="1"/>
      <w:keepLines w:val="1"/>
      <w:spacing w:after="120" w:before="240" w:line="276" w:lineRule="auto"/>
      <w:ind w:left="720" w:hanging="720"/>
      <w:contextualSpacing w:val="0"/>
    </w:pPr>
    <w:rPr>
      <w:rFonts w:ascii="Calibri" w:cs="Calibri" w:eastAsia="Calibri" w:hAnsi="Calibri"/>
      <w:b w:val="1"/>
      <w:sz w:val="24"/>
      <w:szCs w:val="24"/>
    </w:rPr>
  </w:style>
  <w:style w:type="paragraph" w:styleId="Heading4">
    <w:name w:val="heading 4"/>
    <w:basedOn w:val="Normal"/>
    <w:next w:val="Normal"/>
    <w:pPr>
      <w:keepNext w:val="1"/>
      <w:keepLines w:val="1"/>
      <w:spacing w:after="60" w:before="200" w:line="276" w:lineRule="auto"/>
      <w:ind w:left="862" w:hanging="862"/>
      <w:contextualSpacing w:val="0"/>
    </w:pPr>
    <w:rPr>
      <w:rFonts w:ascii="Calibri" w:cs="Calibri" w:eastAsia="Calibri" w:hAnsi="Calibri"/>
      <w:b w:val="1"/>
      <w:sz w:val="22"/>
      <w:szCs w:val="22"/>
    </w:rPr>
  </w:style>
  <w:style w:type="paragraph" w:styleId="Heading5">
    <w:name w:val="heading 5"/>
    <w:basedOn w:val="Normal"/>
    <w:next w:val="Normal"/>
    <w:pPr>
      <w:keepNext w:val="1"/>
      <w:keepLines w:val="1"/>
      <w:spacing w:after="60" w:before="200" w:line="276" w:lineRule="auto"/>
      <w:ind w:left="1009" w:hanging="1009"/>
      <w:contextualSpacing w:val="0"/>
    </w:pPr>
    <w:rPr>
      <w:rFonts w:ascii="Calibri" w:cs="Calibri" w:eastAsia="Calibri" w:hAnsi="Calibri"/>
      <w:b w:val="0"/>
      <w:sz w:val="22"/>
      <w:szCs w:val="22"/>
    </w:rPr>
  </w:style>
  <w:style w:type="paragraph" w:styleId="Heading6">
    <w:name w:val="heading 6"/>
    <w:basedOn w:val="Normal"/>
    <w:next w:val="Normal"/>
    <w:pPr>
      <w:keepNext w:val="1"/>
      <w:keepLines w:val="1"/>
      <w:spacing w:after="60" w:before="200" w:line="276" w:lineRule="auto"/>
      <w:ind w:left="1151" w:hanging="1151"/>
      <w:contextualSpacing w:val="0"/>
    </w:pPr>
    <w:rPr>
      <w:rFonts w:ascii="Calibri" w:cs="Calibri" w:eastAsia="Calibri" w:hAnsi="Calibri"/>
      <w:b w:val="0"/>
      <w:sz w:val="22"/>
      <w:szCs w:val="22"/>
    </w:rPr>
  </w:style>
  <w:style w:type="paragraph" w:styleId="Title">
    <w:name w:val="Title"/>
    <w:basedOn w:val="Normal"/>
    <w:next w:val="Normal"/>
    <w:pPr>
      <w:keepNext w:val="1"/>
      <w:keepLines w:val="1"/>
      <w:spacing w:after="840" w:before="720" w:line="240" w:lineRule="auto"/>
      <w:contextualSpacing w:val="0"/>
      <w:jc w:val="right"/>
    </w:pPr>
    <w:rPr>
      <w:rFonts w:ascii="Calibri" w:cs="Calibri" w:eastAsia="Calibri" w:hAnsi="Calibri"/>
      <w:b w:val="1"/>
      <w:smallCaps w:val="1"/>
      <w:sz w:val="72"/>
      <w:szCs w:val="72"/>
    </w:rPr>
  </w:style>
  <w:style w:type="paragraph" w:styleId="Subtitle">
    <w:name w:val="Subtitle"/>
    <w:basedOn w:val="Normal"/>
    <w:next w:val="Normal"/>
    <w:pPr>
      <w:keepNext w:val="1"/>
      <w:keepLines w:val="1"/>
      <w:spacing w:after="60" w:before="60" w:line="240" w:lineRule="auto"/>
      <w:contextualSpacing w:val="0"/>
      <w:jc w:val="right"/>
    </w:pPr>
    <w:rPr>
      <w:rFonts w:ascii="Calibri" w:cs="Calibri" w:eastAsia="Calibri" w:hAnsi="Calibri"/>
      <w:b w:val="0"/>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ata.vlaanderen.be/cms/Standaard_Metadata_Opendata_LODproducten_2017_v1_1.pdf" TargetMode="External"/><Relationship Id="rId22" Type="http://schemas.openxmlformats.org/officeDocument/2006/relationships/hyperlink" Target="https://github.com/pietercolpaert/generieke-hypermedia-api/issues/6" TargetMode="External"/><Relationship Id="rId21" Type="http://schemas.openxmlformats.org/officeDocument/2006/relationships/hyperlink" Target="http://stateless.co/hal_specification.html" TargetMode="External"/><Relationship Id="rId24" Type="http://schemas.openxmlformats.org/officeDocument/2006/relationships/hyperlink" Target="https://github.com/pietercolpaert/generieke-hypermedia-api/issues/4" TargetMode="External"/><Relationship Id="rId23" Type="http://schemas.openxmlformats.org/officeDocument/2006/relationships/hyperlink" Target="https://github.com/pietercolpaert/generieke-hypermedia-api/issues/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dJiDKlNmEwskH4lnTcgfY2fJ-q0UmFnf" TargetMode="External"/><Relationship Id="rId26" Type="http://schemas.openxmlformats.org/officeDocument/2006/relationships/hyperlink" Target="https://github.com/pietercolpaert/generieke-hypermedia-api/issues/2" TargetMode="External"/><Relationship Id="rId25" Type="http://schemas.openxmlformats.org/officeDocument/2006/relationships/hyperlink" Target="https://github.com/pietercolpaert/generieke-hypermedia-api/issues/3" TargetMode="External"/><Relationship Id="rId28" Type="http://schemas.openxmlformats.org/officeDocument/2006/relationships/hyperlink" Target="https://github.com/pietercolpaert/generieke-hypermedia-api/issues/9" TargetMode="External"/><Relationship Id="rId27" Type="http://schemas.openxmlformats.org/officeDocument/2006/relationships/hyperlink" Target="https://github.com/pietercolpaert/generieke-hypermedia-api/issues/1" TargetMode="External"/><Relationship Id="rId5" Type="http://schemas.openxmlformats.org/officeDocument/2006/relationships/styles" Target="styles.xml"/><Relationship Id="rId6" Type="http://schemas.openxmlformats.org/officeDocument/2006/relationships/hyperlink" Target="mailto:informatie.vlaanderen@vlaanderen.be" TargetMode="External"/><Relationship Id="rId29" Type="http://schemas.openxmlformats.org/officeDocument/2006/relationships/hyperlink" Target="https://github.com/pietercolpaert/generieke-hypermedia-api/issues/7" TargetMode="External"/><Relationship Id="rId7" Type="http://schemas.openxmlformats.org/officeDocument/2006/relationships/hyperlink" Target="https://drive.google.com/open?id=1FykZxwon-sAuOjhegg7MObvqLkqzApGB" TargetMode="External"/><Relationship Id="rId8" Type="http://schemas.openxmlformats.org/officeDocument/2006/relationships/hyperlink" Target="https://drive.google.com/open?id=1WzbOGu10ESOZbkKqNH13TGEktN9H3cKK" TargetMode="External"/><Relationship Id="rId31" Type="http://schemas.openxmlformats.org/officeDocument/2006/relationships/hyperlink" Target="http://coap.technology/" TargetMode="External"/><Relationship Id="rId30" Type="http://schemas.openxmlformats.org/officeDocument/2006/relationships/hyperlink" Target="https://github.com/pietercolpaert/generieke-hypermedia-api/issues/8" TargetMode="External"/><Relationship Id="rId11" Type="http://schemas.openxmlformats.org/officeDocument/2006/relationships/hyperlink" Target="https://github.com/OAI/OpenAPI-Specification" TargetMode="External"/><Relationship Id="rId33" Type="http://schemas.openxmlformats.org/officeDocument/2006/relationships/hyperlink" Target="https://github.com/pietercolpaert/generieke-hypermedia-api/issues" TargetMode="External"/><Relationship Id="rId10" Type="http://schemas.openxmlformats.org/officeDocument/2006/relationships/hyperlink" Target="https://drive.google.com/open?id=1WzbOGu10ESOZbkKqNH13TGEktN9H3cKK" TargetMode="External"/><Relationship Id="rId32" Type="http://schemas.openxmlformats.org/officeDocument/2006/relationships/hyperlink" Target="https://drive.google.com/open?id=1dJiDKlNmEwskH4lnTcgfY2fJ-q0UmFnf" TargetMode="External"/><Relationship Id="rId13" Type="http://schemas.openxmlformats.org/officeDocument/2006/relationships/hyperlink" Target="http://www.hydra-cg.com/#specifications" TargetMode="External"/><Relationship Id="rId35" Type="http://schemas.openxmlformats.org/officeDocument/2006/relationships/header" Target="header2.xml"/><Relationship Id="rId12" Type="http://schemas.openxmlformats.org/officeDocument/2006/relationships/hyperlink" Target="http://jsonapi.org/" TargetMode="External"/><Relationship Id="rId34" Type="http://schemas.openxmlformats.org/officeDocument/2006/relationships/header" Target="header1.xml"/><Relationship Id="rId15" Type="http://schemas.openxmlformats.org/officeDocument/2006/relationships/hyperlink" Target="https://www.iana.org/assignments/link-relations/link-relations.xhtml" TargetMode="External"/><Relationship Id="rId37" Type="http://schemas.openxmlformats.org/officeDocument/2006/relationships/footer" Target="footer2.xml"/><Relationship Id="rId14" Type="http://schemas.openxmlformats.org/officeDocument/2006/relationships/hyperlink" Target="https://www.w3.org/TR/ldp/" TargetMode="External"/><Relationship Id="rId36" Type="http://schemas.openxmlformats.org/officeDocument/2006/relationships/footer" Target="footer1.xml"/><Relationship Id="rId17" Type="http://schemas.openxmlformats.org/officeDocument/2006/relationships/hyperlink" Target="http://hypergraphql.org/" TargetMode="External"/><Relationship Id="rId16" Type="http://schemas.openxmlformats.org/officeDocument/2006/relationships/hyperlink" Target="http://data.vlaanderen.be/cms/URI_RichtlijnenDataVlaanderenBe_V1.pdf" TargetMode="External"/><Relationship Id="rId19" Type="http://schemas.openxmlformats.org/officeDocument/2006/relationships/hyperlink" Target="https://github.com/digipolisantwerpdocumentation/api-requirements" TargetMode="External"/><Relationship Id="rId18" Type="http://schemas.openxmlformats.org/officeDocument/2006/relationships/hyperlink" Target="https://www.gcloud.belgium.be/res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